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0C75" w14:textId="77777777" w:rsidR="00DA03AE" w:rsidRDefault="00F6106C">
      <w:pPr>
        <w:pStyle w:val="a4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4C8D7769" w:rsidR="00DA03AE" w:rsidRDefault="00274989">
            <w:ins w:id="0" w:author="Li Anthony" w:date="2021-03-03T20:02:00Z">
              <w:r>
                <w:rPr>
                  <w:rFonts w:ascii="Times" w:hAnsi="Times" w:cs="Times"/>
                </w:rPr>
                <w:t>ITP2 Final Project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10CEFD21" w:rsidR="00DA03AE" w:rsidRDefault="00274989">
            <w:ins w:id="1" w:author="Li Anthony" w:date="2021-03-03T20:02:00Z">
              <w:r w:rsidRPr="00274989">
                <w:t>Drawing Application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8E9EB" w14:textId="77777777" w:rsidR="00274989" w:rsidRDefault="00274989" w:rsidP="00274989">
            <w:pPr>
              <w:rPr>
                <w:ins w:id="2" w:author="Li Anthony" w:date="2021-03-03T20:02:00Z"/>
              </w:rPr>
            </w:pPr>
            <w:proofErr w:type="gramStart"/>
            <w:ins w:id="3" w:author="Li Anthony" w:date="2021-03-03T20:02:00Z">
              <w:r>
                <w:t>Finally</w:t>
              </w:r>
              <w:proofErr w:type="gramEnd"/>
              <w:r>
                <w:t xml:space="preserve"> I have finished building the remaining parts of the random art generator, including drawing circle, points, curves, squares, etc.</w:t>
              </w:r>
            </w:ins>
          </w:p>
          <w:p w14:paraId="4E068C23" w14:textId="44328954" w:rsidR="00DA03AE" w:rsidRDefault="00274989" w:rsidP="00274989">
            <w:ins w:id="4" w:author="Li Anthony" w:date="2021-03-03T20:02:00Z">
              <w:r>
                <w:t xml:space="preserve">It’s quite time consuming to hand write more than 1000 lines of </w:t>
              </w:r>
              <w:proofErr w:type="gramStart"/>
              <w:r>
                <w:t>code</w:t>
              </w:r>
              <w:proofErr w:type="gramEnd"/>
              <w:r>
                <w:t xml:space="preserve"> but I am quite happy with the final look and feel.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79DB" w14:textId="77777777" w:rsidR="00274989" w:rsidRDefault="00274989" w:rsidP="00274989">
            <w:pPr>
              <w:rPr>
                <w:ins w:id="5" w:author="Li Anthony" w:date="2021-03-03T20:02:00Z"/>
              </w:rPr>
            </w:pPr>
            <w:ins w:id="6" w:author="Li Anthony" w:date="2021-03-03T20:02:00Z">
              <w:r>
                <w:t>I had problem calculating the positions where my element should be located at, but in the end with some trials I got what I want.</w:t>
              </w:r>
            </w:ins>
          </w:p>
          <w:p w14:paraId="1685483D" w14:textId="7A64A112" w:rsidR="00DA03AE" w:rsidRDefault="00274989" w:rsidP="00274989">
            <w:ins w:id="7" w:author="Li Anthony" w:date="2021-03-03T20:02:00Z">
              <w:r>
                <w:t>What are you planning to do over the next few weeks?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B479CF4" w:rsidR="00DA03AE" w:rsidRDefault="00274989">
            <w:ins w:id="8" w:author="Li Anthony" w:date="2021-03-03T20:03:00Z">
              <w:r w:rsidRPr="00274989">
                <w:t>I am planning to polish my application to make it a bit more professional.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0D61BE01" w:rsidR="00DA03AE" w:rsidRDefault="00274989">
            <w:ins w:id="9" w:author="Li Anthony" w:date="2021-03-03T20:03:00Z">
              <w:r w:rsidRPr="00274989">
                <w:lastRenderedPageBreak/>
                <w:t>I think I am on target.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FF069" w14:textId="77777777" w:rsidR="00D95F1F" w:rsidRDefault="00D95F1F">
      <w:r>
        <w:separator/>
      </w:r>
    </w:p>
  </w:endnote>
  <w:endnote w:type="continuationSeparator" w:id="0">
    <w:p w14:paraId="3CBC0B65" w14:textId="77777777" w:rsidR="00D95F1F" w:rsidRDefault="00D95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A0833" w14:textId="77777777" w:rsidR="00D95F1F" w:rsidRDefault="00D95F1F">
      <w:r>
        <w:separator/>
      </w:r>
    </w:p>
  </w:footnote>
  <w:footnote w:type="continuationSeparator" w:id="0">
    <w:p w14:paraId="5CE7EE68" w14:textId="77777777" w:rsidR="00D95F1F" w:rsidRDefault="00D95F1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 Anthony">
    <w15:presenceInfo w15:providerId="Windows Live" w15:userId="13bdafcf189e36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274989"/>
    <w:rsid w:val="00731FE9"/>
    <w:rsid w:val="00C0695F"/>
    <w:rsid w:val="00D95F1F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alloon Text"/>
    <w:basedOn w:val="a"/>
    <w:link w:val="a6"/>
    <w:uiPriority w:val="99"/>
    <w:semiHidden/>
    <w:unhideWhenUsed/>
    <w:rsid w:val="00C0695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695F"/>
    <w:rPr>
      <w:sz w:val="18"/>
      <w:szCs w:val="18"/>
      <w:lang w:val="en-US" w:eastAsia="en-US"/>
    </w:rPr>
  </w:style>
  <w:style w:type="paragraph" w:styleId="a7">
    <w:name w:val="header"/>
    <w:basedOn w:val="a"/>
    <w:link w:val="a8"/>
    <w:uiPriority w:val="99"/>
    <w:unhideWhenUsed/>
    <w:rsid w:val="00274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74989"/>
    <w:rPr>
      <w:sz w:val="18"/>
      <w:szCs w:val="18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2749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74989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Li Anthony</cp:lastModifiedBy>
  <cp:revision>2</cp:revision>
  <dcterms:created xsi:type="dcterms:W3CDTF">2021-03-03T12:03:00Z</dcterms:created>
  <dcterms:modified xsi:type="dcterms:W3CDTF">2021-03-03T12:03:00Z</dcterms:modified>
</cp:coreProperties>
</file>
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10C75" w14:textId="77777777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4D64CB71" w:rsidR="00DA03AE" w:rsidRDefault="00CB2774">
            <w:ins w:id="0" w:author="LI Tony (GS/PBR-AP)" w:date="2021-02-14T21:12:00Z">
              <w:r>
                <w:t>ITP2 Final Project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05C0E2D7" w:rsidR="00DA03AE" w:rsidRDefault="00CB2774">
            <w:ins w:id="1" w:author="LI Tony (GS/PBR-AP)" w:date="2021-02-14T21:12:00Z">
              <w:r>
                <w:t>Drawing Application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68333B96" w:rsidR="00DA03AE" w:rsidRDefault="00CB2774">
            <w:ins w:id="2" w:author="LI Tony (GS/PBR-AP)" w:date="2021-02-14T21:12:00Z">
              <w:r>
                <w:t xml:space="preserve">I have managed to finish the line drawing part </w:t>
              </w:r>
            </w:ins>
            <w:ins w:id="3" w:author="LI Tony (GS/PBR-AP)" w:date="2021-02-14T21:13:00Z">
              <w:r>
                <w:t>of the random abstract art generator</w:t>
              </w:r>
            </w:ins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5CE77016" w:rsidR="00DA03AE" w:rsidRDefault="00717A7A">
            <w:ins w:id="4" w:author="LI Tony (GS/PBR-AP)" w:date="2021-02-14T21:13:00Z">
              <w:r>
                <w:t xml:space="preserve">So far everything appears to be working, however, given the time constraint I would need to hurry </w:t>
              </w:r>
            </w:ins>
            <w:ins w:id="5" w:author="LI Tony (GS/PBR-AP)" w:date="2021-02-14T21:14:00Z">
              <w:r>
                <w:t>up to finish the rest of the works.</w:t>
              </w:r>
            </w:ins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528DCF9D" w:rsidR="00DA03AE" w:rsidRDefault="00717A7A">
            <w:ins w:id="6" w:author="LI Tony (GS/PBR-AP)" w:date="2021-02-14T21:14:00Z">
              <w:r>
                <w:t>I will be working on the parts to d</w:t>
              </w:r>
            </w:ins>
            <w:ins w:id="7" w:author="LI Tony (GS/PBR-AP)" w:date="2021-02-14T21:15:00Z">
              <w:r>
                <w:t>raw random circles, squares, polygons, dots, curves based on user selection</w:t>
              </w:r>
            </w:ins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5BB59751" w:rsidR="00DA03AE" w:rsidRDefault="00717A7A">
            <w:ins w:id="8" w:author="LI Tony (GS/PBR-AP)" w:date="2021-02-14T21:15:00Z">
              <w:r>
                <w:lastRenderedPageBreak/>
                <w:t>I am on target just fine</w:t>
              </w:r>
            </w:ins>
            <w:bookmarkStart w:id="9" w:name="_GoBack"/>
            <w:bookmarkEnd w:id="9"/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44008" w14:textId="77777777" w:rsidR="00531CCF" w:rsidRDefault="00531CCF">
      <w:r>
        <w:separator/>
      </w:r>
    </w:p>
  </w:endnote>
  <w:endnote w:type="continuationSeparator" w:id="0">
    <w:p w14:paraId="6B47101B" w14:textId="77777777" w:rsidR="00531CCF" w:rsidRDefault="0053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C87A1" w14:textId="77777777" w:rsidR="00531CCF" w:rsidRDefault="00531CCF">
      <w:r>
        <w:separator/>
      </w:r>
    </w:p>
  </w:footnote>
  <w:footnote w:type="continuationSeparator" w:id="0">
    <w:p w14:paraId="5A587454" w14:textId="77777777" w:rsidR="00531CCF" w:rsidRDefault="00531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 Tony (GS/PBR-AP)">
    <w15:presenceInfo w15:providerId="AD" w15:userId="S::lot3sgh@bosch.com::c01a549a-c218-4f1d-afca-82318f8cc7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E07A7"/>
    <w:rsid w:val="00531CCF"/>
    <w:rsid w:val="00717A7A"/>
    <w:rsid w:val="00731FE9"/>
    <w:rsid w:val="0092385B"/>
    <w:rsid w:val="00C0695F"/>
    <w:rsid w:val="00CB2774"/>
    <w:rsid w:val="00DA03AE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50206A-184C-4030-89FA-F0AE61A59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LI Tony (GS/PBR-AP)</cp:lastModifiedBy>
  <cp:revision>4</cp:revision>
  <dcterms:created xsi:type="dcterms:W3CDTF">2021-02-14T12:52:00Z</dcterms:created>
  <dcterms:modified xsi:type="dcterms:W3CDTF">2021-02-14T13:15:00Z</dcterms:modified>
</cp:coreProperties>
</file>
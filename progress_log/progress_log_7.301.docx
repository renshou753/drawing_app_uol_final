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4FD0101" w:rsidR="00DA03AE" w:rsidRDefault="00AB3D2C">
            <w:ins w:id="0" w:author="LI Tony (GS/PBR-AP)" w:date="2021-02-14T20:44:00Z">
              <w:r>
                <w:t>ITP2 Final Project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3B2A663C" w:rsidR="00DA03AE" w:rsidRDefault="00AB3D2C">
            <w:ins w:id="1" w:author="LI Tony (GS/PBR-AP)" w:date="2021-02-14T20:43:00Z">
              <w:r>
                <w:t>Drawing Application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4EBA" w14:textId="77777777" w:rsidR="00AB3D2C" w:rsidRDefault="00AB3D2C">
            <w:pPr>
              <w:rPr>
                <w:ins w:id="2" w:author="LI Tony (GS/PBR-AP)" w:date="2021-02-14T20:45:00Z"/>
                <w:rFonts w:ascii="Helvetica Neue" w:hAnsi="Helvetica Neue"/>
                <w:color w:val="333333"/>
                <w:shd w:val="clear" w:color="auto" w:fill="FFFFFF"/>
              </w:rPr>
            </w:pPr>
            <w:ins w:id="3" w:author="LI Tony (GS/PBR-AP)" w:date="2021-02-14T20:45:00Z"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As I outlined </w:t>
              </w:r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in the midterm report,</w:t>
              </w:r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 I considered to divide this project into two stages. </w:t>
              </w:r>
            </w:ins>
          </w:p>
          <w:p w14:paraId="374C90DB" w14:textId="77777777" w:rsidR="00AB3D2C" w:rsidRDefault="00AB3D2C">
            <w:pPr>
              <w:rPr>
                <w:ins w:id="4" w:author="LI Tony (GS/PBR-AP)" w:date="2021-02-14T20:45:00Z"/>
                <w:rFonts w:ascii="Helvetica Neue" w:hAnsi="Helvetica Neue"/>
                <w:color w:val="333333"/>
                <w:shd w:val="clear" w:color="auto" w:fill="FFFFFF"/>
              </w:rPr>
            </w:pPr>
          </w:p>
          <w:p w14:paraId="1A625795" w14:textId="77777777" w:rsidR="00DA03AE" w:rsidRDefault="00AB3D2C">
            <w:pPr>
              <w:rPr>
                <w:ins w:id="5" w:author="LI Tony (GS/PBR-AP)" w:date="2021-02-14T20:45:00Z"/>
                <w:rFonts w:ascii="Helvetica Neue" w:hAnsi="Helvetica Neue"/>
                <w:color w:val="333333"/>
                <w:shd w:val="clear" w:color="auto" w:fill="FFFFFF"/>
              </w:rPr>
            </w:pPr>
            <w:ins w:id="6" w:author="LI Tony (GS/PBR-AP)" w:date="2021-02-14T20:45:00Z"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In first half I will </w:t>
              </w:r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have to </w:t>
              </w:r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read the </w:t>
              </w:r>
              <w:proofErr w:type="spellStart"/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pygame</w:t>
              </w:r>
              <w:proofErr w:type="spellEnd"/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 doc</w:t>
              </w:r>
              <w:bookmarkStart w:id="7" w:name="_GoBack"/>
              <w:bookmarkEnd w:id="7"/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umentation, also read the source code of that python implementation to understand why thing works in the way it presented to be</w:t>
              </w:r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.</w:t>
              </w:r>
            </w:ins>
          </w:p>
          <w:p w14:paraId="63FA0A3F" w14:textId="77777777" w:rsidR="00AB3D2C" w:rsidRDefault="00AB3D2C">
            <w:pPr>
              <w:rPr>
                <w:ins w:id="8" w:author="LI Tony (GS/PBR-AP)" w:date="2021-02-14T20:45:00Z"/>
                <w:rFonts w:ascii="Helvetica Neue" w:hAnsi="Helvetica Neue"/>
                <w:color w:val="333333"/>
                <w:shd w:val="clear" w:color="auto" w:fill="FFFFFF"/>
              </w:rPr>
            </w:pPr>
          </w:p>
          <w:p w14:paraId="4E068C23" w14:textId="1D33AF49" w:rsidR="00AB3D2C" w:rsidRDefault="00AB3D2C">
            <w:ins w:id="9" w:author="LI Tony (GS/PBR-AP)" w:date="2021-02-14T20:45:00Z"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I have been working on the </w:t>
              </w:r>
              <w:proofErr w:type="spellStart"/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pygame</w:t>
              </w:r>
              <w:proofErr w:type="spellEnd"/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 xml:space="preserve"> </w:t>
              </w:r>
            </w:ins>
            <w:ins w:id="10" w:author="LI Tony (GS/PBR-AP)" w:date="2021-02-14T20:46:00Z">
              <w:r>
                <w:rPr>
                  <w:rFonts w:ascii="Helvetica Neue" w:hAnsi="Helvetica Neue"/>
                  <w:color w:val="333333"/>
                  <w:shd w:val="clear" w:color="auto" w:fill="FFFFFF"/>
                </w:rPr>
                <w:t>documentation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8FEAA6D" w:rsidR="00DA03AE" w:rsidRDefault="00AB3D2C">
            <w:ins w:id="11" w:author="LI Tony (GS/PBR-AP)" w:date="2021-02-14T20:46:00Z">
              <w:r>
                <w:t xml:space="preserve">Exotic language, </w:t>
              </w:r>
              <w:proofErr w:type="gramStart"/>
              <w:r>
                <w:t>have to</w:t>
              </w:r>
              <w:proofErr w:type="gramEnd"/>
              <w:r>
                <w:t xml:space="preserve"> understand from scratch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FCD8E2B" w:rsidR="00DA03AE" w:rsidRDefault="00AB3D2C">
            <w:ins w:id="12" w:author="LI Tony (GS/PBR-AP)" w:date="2021-02-14T20:46:00Z">
              <w:r>
                <w:t>Continue to read the source code, to understand how thing works under the hood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31CA38C9" w:rsidR="00DA03AE" w:rsidRDefault="00AB3D2C">
            <w:ins w:id="13" w:author="LI Tony (GS/PBR-AP)" w:date="2021-02-14T20:46:00Z">
              <w:r>
                <w:lastRenderedPageBreak/>
                <w:t>I think I am on target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9694" w14:textId="77777777" w:rsidR="00B212C5" w:rsidRDefault="00B212C5">
      <w:r>
        <w:separator/>
      </w:r>
    </w:p>
  </w:endnote>
  <w:endnote w:type="continuationSeparator" w:id="0">
    <w:p w14:paraId="04A08581" w14:textId="77777777" w:rsidR="00B212C5" w:rsidRDefault="00B2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ED6F" w14:textId="77777777" w:rsidR="00B212C5" w:rsidRDefault="00B212C5">
      <w:r>
        <w:separator/>
      </w:r>
    </w:p>
  </w:footnote>
  <w:footnote w:type="continuationSeparator" w:id="0">
    <w:p w14:paraId="65993BCD" w14:textId="77777777" w:rsidR="00B212C5" w:rsidRDefault="00B21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Tony (GS/PBR-AP)">
    <w15:presenceInfo w15:providerId="AD" w15:userId="S::lot3sgh@bosch.com::c01a549a-c218-4f1d-afca-82318f8cc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731FE9"/>
    <w:rsid w:val="00AB3D2C"/>
    <w:rsid w:val="00B212C5"/>
    <w:rsid w:val="00B91B8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69BAA5-5B63-42CC-BA78-E8C16D3D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LI Tony (GS/PBR-AP)</cp:lastModifiedBy>
  <cp:revision>3</cp:revision>
  <dcterms:created xsi:type="dcterms:W3CDTF">2021-02-14T12:41:00Z</dcterms:created>
  <dcterms:modified xsi:type="dcterms:W3CDTF">2021-02-14T12:46:00Z</dcterms:modified>
</cp:coreProperties>
</file>
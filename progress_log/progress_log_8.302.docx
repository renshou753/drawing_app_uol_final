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6E74F80F" w:rsidR="00DA03AE" w:rsidRDefault="00D03B78">
            <w:ins w:id="0" w:author="LI Tony (GS/PBR-AP)" w:date="2021-02-14T20:47:00Z">
              <w:r>
                <w:t>ITP2 Final Project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49EAAFB9" w:rsidR="00DA03AE" w:rsidRDefault="00D03B78">
            <w:ins w:id="1" w:author="LI Tony (GS/PBR-AP)" w:date="2021-02-14T20:47:00Z">
              <w:r>
                <w:t>Drawing Application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42806ADE" w:rsidR="00DA03AE" w:rsidRDefault="00D03B78">
            <w:ins w:id="2" w:author="LI Tony (GS/PBR-AP)" w:date="2021-02-14T20:47:00Z">
              <w:r>
                <w:t>I have read through the source code</w:t>
              </w:r>
            </w:ins>
            <w:ins w:id="3" w:author="LI Tony (GS/PBR-AP)" w:date="2021-02-14T20:48:00Z">
              <w:r>
                <w:t xml:space="preserve"> of the pygame implementation, I think for now I roughly understand how the app logic works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930B7" w14:textId="77777777" w:rsidR="00DA03AE" w:rsidRDefault="00D03B78">
            <w:pPr>
              <w:rPr>
                <w:ins w:id="4" w:author="LI Tony (GS/PBR-AP)" w:date="2021-02-14T20:49:00Z"/>
              </w:rPr>
            </w:pPr>
            <w:ins w:id="5" w:author="LI Tony (GS/PBR-AP)" w:date="2021-02-14T20:49:00Z">
              <w:r>
                <w:t>T</w:t>
              </w:r>
              <w:r>
                <w:t xml:space="preserve">he syntax is a bit different </w:t>
              </w:r>
              <w:r>
                <w:t>between javascript and python.</w:t>
              </w:r>
            </w:ins>
          </w:p>
          <w:p w14:paraId="44BF5276" w14:textId="77777777" w:rsidR="00D03B78" w:rsidRDefault="00D03B78">
            <w:pPr>
              <w:rPr>
                <w:ins w:id="6" w:author="LI Tony (GS/PBR-AP)" w:date="2021-02-14T20:49:00Z"/>
              </w:rPr>
            </w:pPr>
          </w:p>
          <w:p w14:paraId="1685483D" w14:textId="7C2B46DC" w:rsidR="00D03B78" w:rsidRDefault="00D03B78">
            <w:ins w:id="7" w:author="LI Tony (GS/PBR-AP)" w:date="2021-02-14T20:49:00Z">
              <w:r>
                <w:t>I think I am able to tackle it just fine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4316" w14:textId="77777777" w:rsidR="00DA03AE" w:rsidRDefault="00BE67B0">
            <w:pPr>
              <w:rPr>
                <w:ins w:id="8" w:author="LI Tony (GS/PBR-AP)" w:date="2021-02-14T20:50:00Z"/>
              </w:rPr>
            </w:pPr>
            <w:ins w:id="9" w:author="LI Tony (GS/PBR-AP)" w:date="2021-02-14T20:50:00Z">
              <w:r>
                <w:t xml:space="preserve">I am planning to gradually implement the abstract art functionalities in javascript. </w:t>
              </w:r>
            </w:ins>
          </w:p>
          <w:p w14:paraId="784ABD9C" w14:textId="77777777" w:rsidR="00BE67B0" w:rsidRDefault="00BE67B0">
            <w:pPr>
              <w:rPr>
                <w:ins w:id="10" w:author="LI Tony (GS/PBR-AP)" w:date="2021-02-14T20:50:00Z"/>
              </w:rPr>
            </w:pPr>
          </w:p>
          <w:p w14:paraId="482E48F9" w14:textId="04EB07EC" w:rsidR="00BE67B0" w:rsidRDefault="00BE67B0">
            <w:ins w:id="11" w:author="LI Tony (GS/PBR-AP)" w:date="2021-02-14T20:50:00Z">
              <w:r>
                <w:t>I will start from something simple, maybe begin to work on the part to draw t</w:t>
              </w:r>
            </w:ins>
            <w:ins w:id="12" w:author="LI Tony (GS/PBR-AP)" w:date="2021-02-14T20:51:00Z">
              <w:r>
                <w:t>he lines randomly. Then gradually expand the functionalities.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5B392A9C" w:rsidR="00DA03AE" w:rsidRDefault="00BE67B0">
            <w:ins w:id="13" w:author="LI Tony (GS/PBR-AP)" w:date="2021-02-14T20:51:00Z">
              <w:r>
                <w:lastRenderedPageBreak/>
                <w:t>I think I am on target to complete the project.</w:t>
              </w:r>
            </w:ins>
            <w:bookmarkStart w:id="14" w:name="_GoBack"/>
            <w:bookmarkEnd w:id="14"/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7B439" w14:textId="77777777" w:rsidR="009758A3" w:rsidRDefault="009758A3">
      <w:r>
        <w:separator/>
      </w:r>
    </w:p>
  </w:endnote>
  <w:endnote w:type="continuationSeparator" w:id="0">
    <w:p w14:paraId="2C286F6B" w14:textId="77777777" w:rsidR="009758A3" w:rsidRDefault="0097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6E37F" w14:textId="77777777" w:rsidR="009758A3" w:rsidRDefault="009758A3">
      <w:r>
        <w:separator/>
      </w:r>
    </w:p>
  </w:footnote>
  <w:footnote w:type="continuationSeparator" w:id="0">
    <w:p w14:paraId="389FE335" w14:textId="77777777" w:rsidR="009758A3" w:rsidRDefault="00975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 Tony (GS/PBR-AP)">
    <w15:presenceInfo w15:providerId="AD" w15:userId="S::lot3sgh@bosch.com::c01a549a-c218-4f1d-afca-82318f8cc7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731FE9"/>
    <w:rsid w:val="009758A3"/>
    <w:rsid w:val="00BE67B0"/>
    <w:rsid w:val="00C0695F"/>
    <w:rsid w:val="00D03B78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95DCE4-561D-4372-B29E-1BC5D92F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LI Tony (GS/PBR-AP)</cp:lastModifiedBy>
  <cp:revision>3</cp:revision>
  <dcterms:created xsi:type="dcterms:W3CDTF">2021-02-14T12:50:00Z</dcterms:created>
  <dcterms:modified xsi:type="dcterms:W3CDTF">2021-02-14T12:51:00Z</dcterms:modified>
</cp:coreProperties>
</file>